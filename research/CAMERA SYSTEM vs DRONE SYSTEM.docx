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922F1" w14:textId="77777777" w:rsidR="00F30EDA" w:rsidRDefault="00F30EDA" w:rsidP="00F30EDA">
      <w:pPr>
        <w:jc w:val="center"/>
        <w:rPr>
          <w:sz w:val="48"/>
          <w:szCs w:val="48"/>
        </w:rPr>
      </w:pPr>
      <w:r w:rsidRPr="00F30EDA">
        <w:rPr>
          <w:sz w:val="48"/>
          <w:szCs w:val="48"/>
        </w:rPr>
        <w:t>CAMERA SYSTEM vs DRONE SYSTEM</w:t>
      </w:r>
    </w:p>
    <w:p w14:paraId="1477C9BA" w14:textId="76F0F021" w:rsidR="00F30EDA" w:rsidRPr="00F30EDA" w:rsidRDefault="00F30EDA" w:rsidP="00F30EDA">
      <w:pPr>
        <w:rPr>
          <w:b/>
          <w:bCs/>
        </w:rPr>
      </w:pPr>
      <w:r>
        <w:br/>
      </w:r>
      <w:r w:rsidRPr="00F30EDA">
        <w:rPr>
          <w:b/>
          <w:bCs/>
        </w:rPr>
        <w:t>1. Fixed Security Camera System</w:t>
      </w:r>
    </w:p>
    <w:p w14:paraId="52829DE4" w14:textId="77777777" w:rsidR="00F30EDA" w:rsidRPr="00F30EDA" w:rsidRDefault="00F30EDA" w:rsidP="00F30EDA">
      <w:pPr>
        <w:rPr>
          <w:b/>
          <w:bCs/>
        </w:rPr>
      </w:pPr>
      <w:r w:rsidRPr="00F30EDA">
        <w:rPr>
          <w:b/>
          <w:bCs/>
        </w:rPr>
        <w:t>Hardware &amp; Installation Costs</w:t>
      </w:r>
    </w:p>
    <w:p w14:paraId="77F00BF1" w14:textId="77777777" w:rsidR="00F30EDA" w:rsidRPr="00F30EDA" w:rsidRDefault="00F30EDA" w:rsidP="00F30EDA">
      <w:pPr>
        <w:numPr>
          <w:ilvl w:val="0"/>
          <w:numId w:val="1"/>
        </w:numPr>
      </w:pPr>
      <w:r w:rsidRPr="00F30EDA">
        <w:rPr>
          <w:b/>
          <w:bCs/>
        </w:rPr>
        <w:t>Cameras:</w:t>
      </w:r>
    </w:p>
    <w:p w14:paraId="4F070DC4" w14:textId="77777777" w:rsidR="00F30EDA" w:rsidRPr="00F30EDA" w:rsidRDefault="00F30EDA" w:rsidP="00F30EDA">
      <w:pPr>
        <w:numPr>
          <w:ilvl w:val="1"/>
          <w:numId w:val="1"/>
        </w:numPr>
      </w:pPr>
      <w:r w:rsidRPr="00F30EDA">
        <w:rPr>
          <w:b/>
          <w:bCs/>
        </w:rPr>
        <w:t>Basic Cameras:</w:t>
      </w:r>
      <w:r w:rsidRPr="00F30EDA">
        <w:t xml:space="preserve"> Typically range from </w:t>
      </w:r>
      <w:r w:rsidRPr="00F30EDA">
        <w:rPr>
          <w:b/>
          <w:bCs/>
        </w:rPr>
        <w:t>$100 to $300</w:t>
      </w:r>
      <w:r w:rsidRPr="00F30EDA">
        <w:t xml:space="preserve"> per unit.</w:t>
      </w:r>
    </w:p>
    <w:p w14:paraId="5CA803B9" w14:textId="77777777" w:rsidR="00F30EDA" w:rsidRPr="00F30EDA" w:rsidRDefault="00F30EDA" w:rsidP="00F30EDA">
      <w:pPr>
        <w:numPr>
          <w:ilvl w:val="1"/>
          <w:numId w:val="1"/>
        </w:numPr>
      </w:pPr>
      <w:r w:rsidRPr="00F30EDA">
        <w:rPr>
          <w:b/>
          <w:bCs/>
        </w:rPr>
        <w:t>Advanced Cameras (with high resolution, night vision, or PTZ capabilities):</w:t>
      </w:r>
      <w:r w:rsidRPr="00F30EDA">
        <w:t xml:space="preserve"> May cost </w:t>
      </w:r>
      <w:r w:rsidRPr="00F30EDA">
        <w:rPr>
          <w:b/>
          <w:bCs/>
        </w:rPr>
        <w:t>$300 to $500</w:t>
      </w:r>
      <w:r w:rsidRPr="00F30EDA">
        <w:t xml:space="preserve"> per unit.</w:t>
      </w:r>
    </w:p>
    <w:p w14:paraId="34A3C326" w14:textId="77777777" w:rsidR="00F30EDA" w:rsidRPr="00F30EDA" w:rsidRDefault="00F30EDA" w:rsidP="00F30EDA">
      <w:pPr>
        <w:numPr>
          <w:ilvl w:val="1"/>
          <w:numId w:val="1"/>
        </w:numPr>
      </w:pPr>
      <w:r w:rsidRPr="00F30EDA">
        <w:rPr>
          <w:b/>
          <w:bCs/>
        </w:rPr>
        <w:t>Example:</w:t>
      </w:r>
      <w:r w:rsidRPr="00F30EDA">
        <w:t xml:space="preserve"> A medium-sized warehouse might require 20 cameras, costing around </w:t>
      </w:r>
      <w:r w:rsidRPr="00F30EDA">
        <w:rPr>
          <w:b/>
          <w:bCs/>
        </w:rPr>
        <w:t>$2,000 to $10,000</w:t>
      </w:r>
      <w:r w:rsidRPr="00F30EDA">
        <w:t xml:space="preserve"> in total for the cameras alone.</w:t>
      </w:r>
    </w:p>
    <w:p w14:paraId="098254B6" w14:textId="77777777" w:rsidR="00F30EDA" w:rsidRPr="00F30EDA" w:rsidRDefault="00F30EDA" w:rsidP="00F30EDA">
      <w:pPr>
        <w:numPr>
          <w:ilvl w:val="0"/>
          <w:numId w:val="1"/>
        </w:numPr>
      </w:pPr>
      <w:r w:rsidRPr="00F30EDA">
        <w:rPr>
          <w:b/>
          <w:bCs/>
        </w:rPr>
        <w:t>Additional Hardware:</w:t>
      </w:r>
    </w:p>
    <w:p w14:paraId="67F87DAA" w14:textId="77777777" w:rsidR="00F30EDA" w:rsidRPr="00F30EDA" w:rsidRDefault="00F30EDA" w:rsidP="00F30EDA">
      <w:pPr>
        <w:numPr>
          <w:ilvl w:val="1"/>
          <w:numId w:val="1"/>
        </w:numPr>
      </w:pPr>
      <w:r w:rsidRPr="00F30EDA">
        <w:rPr>
          <w:b/>
          <w:bCs/>
        </w:rPr>
        <w:t>Network Video Recorders (NVRs)/Digital Video Recorders (DVRs):</w:t>
      </w:r>
      <w:r w:rsidRPr="00F30EDA">
        <w:t xml:space="preserve"> Approximately </w:t>
      </w:r>
      <w:r w:rsidRPr="00F30EDA">
        <w:rPr>
          <w:b/>
          <w:bCs/>
        </w:rPr>
        <w:t>$500 to $2,000</w:t>
      </w:r>
      <w:r w:rsidRPr="00F30EDA">
        <w:t>.</w:t>
      </w:r>
    </w:p>
    <w:p w14:paraId="42F9E1C3" w14:textId="77777777" w:rsidR="00F30EDA" w:rsidRPr="00F30EDA" w:rsidRDefault="00F30EDA" w:rsidP="00F30EDA">
      <w:pPr>
        <w:numPr>
          <w:ilvl w:val="1"/>
          <w:numId w:val="1"/>
        </w:numPr>
      </w:pPr>
      <w:r w:rsidRPr="00F30EDA">
        <w:rPr>
          <w:b/>
          <w:bCs/>
        </w:rPr>
        <w:t>Cabling and Mounting Equipment:</w:t>
      </w:r>
      <w:r w:rsidRPr="00F30EDA">
        <w:t xml:space="preserve"> Can add </w:t>
      </w:r>
      <w:r w:rsidRPr="00F30EDA">
        <w:rPr>
          <w:b/>
          <w:bCs/>
        </w:rPr>
        <w:t>$100 to $500</w:t>
      </w:r>
      <w:r w:rsidRPr="00F30EDA">
        <w:t xml:space="preserve"> per camera depending on the environment.</w:t>
      </w:r>
    </w:p>
    <w:p w14:paraId="0756CB1D" w14:textId="77777777" w:rsidR="00F30EDA" w:rsidRPr="00F30EDA" w:rsidRDefault="00F30EDA" w:rsidP="00F30EDA">
      <w:pPr>
        <w:numPr>
          <w:ilvl w:val="0"/>
          <w:numId w:val="1"/>
        </w:numPr>
      </w:pPr>
      <w:r w:rsidRPr="00F30EDA">
        <w:rPr>
          <w:b/>
          <w:bCs/>
        </w:rPr>
        <w:t>Installation Labor:</w:t>
      </w:r>
    </w:p>
    <w:p w14:paraId="27BABFC6" w14:textId="77777777" w:rsidR="00F30EDA" w:rsidRPr="00F30EDA" w:rsidRDefault="00F30EDA" w:rsidP="00F30EDA">
      <w:pPr>
        <w:numPr>
          <w:ilvl w:val="1"/>
          <w:numId w:val="1"/>
        </w:numPr>
      </w:pPr>
      <w:r w:rsidRPr="00F30EDA">
        <w:t xml:space="preserve">Depending on complexity, installation can cost </w:t>
      </w:r>
      <w:r w:rsidRPr="00F30EDA">
        <w:rPr>
          <w:b/>
          <w:bCs/>
        </w:rPr>
        <w:t>$100–$300 per camera</w:t>
      </w:r>
      <w:r w:rsidRPr="00F30EDA">
        <w:t>.</w:t>
      </w:r>
    </w:p>
    <w:p w14:paraId="425BD729" w14:textId="77777777" w:rsidR="00F30EDA" w:rsidRPr="00F30EDA" w:rsidRDefault="00F30EDA" w:rsidP="00F30EDA">
      <w:pPr>
        <w:numPr>
          <w:ilvl w:val="1"/>
          <w:numId w:val="1"/>
        </w:numPr>
      </w:pPr>
      <w:r w:rsidRPr="00F30EDA">
        <w:rPr>
          <w:b/>
          <w:bCs/>
        </w:rPr>
        <w:t>Overall Installation:</w:t>
      </w:r>
      <w:r w:rsidRPr="00F30EDA">
        <w:t xml:space="preserve"> A full system could run between </w:t>
      </w:r>
      <w:r w:rsidRPr="00F30EDA">
        <w:rPr>
          <w:b/>
          <w:bCs/>
        </w:rPr>
        <w:t>$5,000 to $15,000</w:t>
      </w:r>
      <w:r w:rsidRPr="00F30EDA">
        <w:t xml:space="preserve"> when considering hardware plus professional installation.</w:t>
      </w:r>
    </w:p>
    <w:p w14:paraId="585A1DA1" w14:textId="77777777" w:rsidR="00F30EDA" w:rsidRPr="00F30EDA" w:rsidRDefault="00F30EDA" w:rsidP="00F30EDA">
      <w:pPr>
        <w:rPr>
          <w:b/>
          <w:bCs/>
        </w:rPr>
      </w:pPr>
      <w:r w:rsidRPr="00F30EDA">
        <w:rPr>
          <w:b/>
          <w:bCs/>
        </w:rPr>
        <w:t>Maintenance &amp; Operational Costs</w:t>
      </w:r>
    </w:p>
    <w:p w14:paraId="142F8C3F" w14:textId="77777777" w:rsidR="00F30EDA" w:rsidRPr="00F30EDA" w:rsidRDefault="00F30EDA" w:rsidP="00F30EDA">
      <w:pPr>
        <w:numPr>
          <w:ilvl w:val="0"/>
          <w:numId w:val="2"/>
        </w:numPr>
      </w:pPr>
      <w:r w:rsidRPr="00F30EDA">
        <w:rPr>
          <w:b/>
          <w:bCs/>
        </w:rPr>
        <w:t>Maintenance:</w:t>
      </w:r>
    </w:p>
    <w:p w14:paraId="7F240FCB" w14:textId="77777777" w:rsidR="00F30EDA" w:rsidRPr="00F30EDA" w:rsidRDefault="00F30EDA" w:rsidP="00F30EDA">
      <w:pPr>
        <w:numPr>
          <w:ilvl w:val="1"/>
          <w:numId w:val="2"/>
        </w:numPr>
      </w:pPr>
      <w:r w:rsidRPr="00F30EDA">
        <w:t xml:space="preserve">Fixed cameras have low </w:t>
      </w:r>
      <w:proofErr w:type="gramStart"/>
      <w:r w:rsidRPr="00F30EDA">
        <w:t>maintenance;</w:t>
      </w:r>
      <w:proofErr w:type="gramEnd"/>
      <w:r w:rsidRPr="00F30EDA">
        <w:t xml:space="preserve"> periodic checks and occasional replacement of faulty units.</w:t>
      </w:r>
    </w:p>
    <w:p w14:paraId="257EE6D1" w14:textId="77777777" w:rsidR="00F30EDA" w:rsidRPr="00F30EDA" w:rsidRDefault="00F30EDA" w:rsidP="00F30EDA">
      <w:pPr>
        <w:numPr>
          <w:ilvl w:val="1"/>
          <w:numId w:val="2"/>
        </w:numPr>
      </w:pPr>
      <w:r w:rsidRPr="00F30EDA">
        <w:t xml:space="preserve">Annual maintenance contracts might add </w:t>
      </w:r>
      <w:r w:rsidRPr="00F30EDA">
        <w:rPr>
          <w:b/>
          <w:bCs/>
        </w:rPr>
        <w:t>$500–$2,000</w:t>
      </w:r>
      <w:r w:rsidRPr="00F30EDA">
        <w:t xml:space="preserve"> per site.</w:t>
      </w:r>
    </w:p>
    <w:p w14:paraId="1069B460" w14:textId="77777777" w:rsidR="00F30EDA" w:rsidRPr="00F30EDA" w:rsidRDefault="00F30EDA" w:rsidP="00F30EDA">
      <w:pPr>
        <w:numPr>
          <w:ilvl w:val="0"/>
          <w:numId w:val="2"/>
        </w:numPr>
      </w:pPr>
      <w:r w:rsidRPr="00F30EDA">
        <w:rPr>
          <w:b/>
          <w:bCs/>
        </w:rPr>
        <w:t>Energy Consumption:</w:t>
      </w:r>
    </w:p>
    <w:p w14:paraId="42396F30" w14:textId="77777777" w:rsidR="00F30EDA" w:rsidRPr="00F30EDA" w:rsidRDefault="00F30EDA" w:rsidP="00F30EDA">
      <w:pPr>
        <w:numPr>
          <w:ilvl w:val="1"/>
          <w:numId w:val="2"/>
        </w:numPr>
      </w:pPr>
      <w:r w:rsidRPr="00F30EDA">
        <w:t>Continuous power usage is generally low and predictable.</w:t>
      </w:r>
    </w:p>
    <w:p w14:paraId="306B53A3" w14:textId="77777777" w:rsidR="00F30EDA" w:rsidRPr="00F30EDA" w:rsidRDefault="00F30EDA" w:rsidP="00F30EDA">
      <w:pPr>
        <w:numPr>
          <w:ilvl w:val="0"/>
          <w:numId w:val="2"/>
        </w:numPr>
      </w:pPr>
      <w:r w:rsidRPr="00F30EDA">
        <w:rPr>
          <w:b/>
          <w:bCs/>
        </w:rPr>
        <w:t>Longevity:</w:t>
      </w:r>
    </w:p>
    <w:p w14:paraId="20746DD5" w14:textId="77777777" w:rsidR="00F30EDA" w:rsidRPr="00F30EDA" w:rsidRDefault="00F30EDA" w:rsidP="00F30EDA">
      <w:pPr>
        <w:numPr>
          <w:ilvl w:val="1"/>
          <w:numId w:val="2"/>
        </w:numPr>
      </w:pPr>
      <w:r w:rsidRPr="00F30EDA">
        <w:t>Designed for 5–10 years of operation with minimal updates.</w:t>
      </w:r>
    </w:p>
    <w:p w14:paraId="2DA64126" w14:textId="77777777" w:rsidR="00F30EDA" w:rsidRPr="00F30EDA" w:rsidRDefault="00F30EDA" w:rsidP="00F30EDA">
      <w:pPr>
        <w:rPr>
          <w:b/>
          <w:bCs/>
        </w:rPr>
      </w:pPr>
      <w:r w:rsidRPr="00F30EDA">
        <w:rPr>
          <w:b/>
          <w:bCs/>
        </w:rPr>
        <w:t>Key Advantages</w:t>
      </w:r>
    </w:p>
    <w:p w14:paraId="5E1E0E31" w14:textId="77777777" w:rsidR="00F30EDA" w:rsidRPr="00F30EDA" w:rsidRDefault="00F30EDA" w:rsidP="00F30EDA">
      <w:pPr>
        <w:numPr>
          <w:ilvl w:val="0"/>
          <w:numId w:val="3"/>
        </w:numPr>
      </w:pPr>
      <w:r w:rsidRPr="00F30EDA">
        <w:rPr>
          <w:b/>
          <w:bCs/>
        </w:rPr>
        <w:lastRenderedPageBreak/>
        <w:t>Low Upfront Cost:</w:t>
      </w:r>
      <w:r w:rsidRPr="00F30EDA">
        <w:t xml:space="preserve"> More cost-effective for basic surveillance.</w:t>
      </w:r>
    </w:p>
    <w:p w14:paraId="42136144" w14:textId="77777777" w:rsidR="00F30EDA" w:rsidRPr="00F30EDA" w:rsidRDefault="00F30EDA" w:rsidP="00F30EDA">
      <w:pPr>
        <w:numPr>
          <w:ilvl w:val="0"/>
          <w:numId w:val="3"/>
        </w:numPr>
      </w:pPr>
      <w:r w:rsidRPr="00F30EDA">
        <w:rPr>
          <w:b/>
          <w:bCs/>
        </w:rPr>
        <w:t>Reliability:</w:t>
      </w:r>
      <w:r w:rsidRPr="00F30EDA">
        <w:t xml:space="preserve"> Fixed position means fewer moving parts, which lowers the risk of mechanical failure.</w:t>
      </w:r>
    </w:p>
    <w:p w14:paraId="7C874404" w14:textId="77777777" w:rsidR="00F30EDA" w:rsidRPr="00F30EDA" w:rsidRDefault="00F30EDA" w:rsidP="00F30EDA">
      <w:pPr>
        <w:numPr>
          <w:ilvl w:val="0"/>
          <w:numId w:val="3"/>
        </w:numPr>
      </w:pPr>
      <w:r w:rsidRPr="00F30EDA">
        <w:rPr>
          <w:b/>
          <w:bCs/>
        </w:rPr>
        <w:t>24/7 Coverage:</w:t>
      </w:r>
      <w:r w:rsidRPr="00F30EDA">
        <w:t xml:space="preserve"> Continuous monitoring with minimal operational intervention.</w:t>
      </w:r>
    </w:p>
    <w:p w14:paraId="6C49573E" w14:textId="77777777" w:rsidR="00F30EDA" w:rsidRPr="00F30EDA" w:rsidRDefault="00F30EDA" w:rsidP="00F30EDA">
      <w:r w:rsidRPr="00F30EDA">
        <w:pict w14:anchorId="09D0B612">
          <v:rect id="_x0000_i1043" style="width:0;height:1.5pt" o:hralign="center" o:hrstd="t" o:hr="t" fillcolor="#a0a0a0" stroked="f"/>
        </w:pict>
      </w:r>
    </w:p>
    <w:p w14:paraId="54A4E739" w14:textId="77777777" w:rsidR="00F30EDA" w:rsidRPr="00F30EDA" w:rsidRDefault="00F30EDA" w:rsidP="00F30EDA">
      <w:pPr>
        <w:rPr>
          <w:b/>
          <w:bCs/>
        </w:rPr>
      </w:pPr>
      <w:r w:rsidRPr="00F30EDA">
        <w:rPr>
          <w:b/>
          <w:bCs/>
        </w:rPr>
        <w:t>2. Drone Camera System</w:t>
      </w:r>
    </w:p>
    <w:p w14:paraId="55475FBB" w14:textId="77777777" w:rsidR="00F30EDA" w:rsidRPr="00F30EDA" w:rsidRDefault="00F30EDA" w:rsidP="00F30EDA">
      <w:pPr>
        <w:rPr>
          <w:b/>
          <w:bCs/>
        </w:rPr>
      </w:pPr>
      <w:r w:rsidRPr="00F30EDA">
        <w:rPr>
          <w:b/>
          <w:bCs/>
        </w:rPr>
        <w:t>Hardware Costs</w:t>
      </w:r>
    </w:p>
    <w:p w14:paraId="2E306399" w14:textId="77777777" w:rsidR="00F30EDA" w:rsidRPr="00F30EDA" w:rsidRDefault="00F30EDA" w:rsidP="00F30EDA">
      <w:pPr>
        <w:numPr>
          <w:ilvl w:val="0"/>
          <w:numId w:val="4"/>
        </w:numPr>
      </w:pPr>
      <w:r w:rsidRPr="00F30EDA">
        <w:rPr>
          <w:b/>
          <w:bCs/>
        </w:rPr>
        <w:t>Drone Platform:</w:t>
      </w:r>
    </w:p>
    <w:p w14:paraId="1169B62F" w14:textId="77777777" w:rsidR="00F30EDA" w:rsidRPr="00F30EDA" w:rsidRDefault="00F30EDA" w:rsidP="00F30EDA">
      <w:pPr>
        <w:numPr>
          <w:ilvl w:val="1"/>
          <w:numId w:val="4"/>
        </w:numPr>
      </w:pPr>
      <w:r w:rsidRPr="00F30EDA">
        <w:rPr>
          <w:b/>
          <w:bCs/>
        </w:rPr>
        <w:t>Professional Inventory Drones:</w:t>
      </w:r>
      <w:r w:rsidRPr="00F30EDA">
        <w:t xml:space="preserve"> Typically range from </w:t>
      </w:r>
      <w:commentRangeStart w:id="0"/>
      <w:r w:rsidRPr="00F30EDA">
        <w:rPr>
          <w:b/>
          <w:bCs/>
        </w:rPr>
        <w:t xml:space="preserve">$25,000 </w:t>
      </w:r>
      <w:commentRangeEnd w:id="0"/>
      <w:r>
        <w:rPr>
          <w:rStyle w:val="CommentReference"/>
        </w:rPr>
        <w:commentReference w:id="0"/>
      </w:r>
      <w:r w:rsidRPr="00F30EDA">
        <w:rPr>
          <w:b/>
          <w:bCs/>
        </w:rPr>
        <w:t>to $33,000</w:t>
      </w:r>
      <w:r w:rsidRPr="00F30EDA">
        <w:t xml:space="preserve"> per unit when built for tasks like inventory scanning.</w:t>
      </w:r>
    </w:p>
    <w:p w14:paraId="1F7ED522" w14:textId="77777777" w:rsidR="00F30EDA" w:rsidRPr="00F30EDA" w:rsidRDefault="00F30EDA" w:rsidP="00F30EDA">
      <w:pPr>
        <w:numPr>
          <w:ilvl w:val="1"/>
          <w:numId w:val="4"/>
        </w:numPr>
      </w:pPr>
      <w:r w:rsidRPr="00F30EDA">
        <w:rPr>
          <w:b/>
          <w:bCs/>
        </w:rPr>
        <w:t>Cost Factors:</w:t>
      </w:r>
      <w:r w:rsidRPr="00F30EDA">
        <w:t xml:space="preserve"> Includes high-performance autopilot systems (PX4/</w:t>
      </w:r>
      <w:proofErr w:type="spellStart"/>
      <w:r w:rsidRPr="00F30EDA">
        <w:t>ArduPilot</w:t>
      </w:r>
      <w:proofErr w:type="spellEnd"/>
      <w:r w:rsidRPr="00F30EDA">
        <w:t>), rugged construction, and robust sensor integration.</w:t>
      </w:r>
    </w:p>
    <w:p w14:paraId="5FC34BB2" w14:textId="77777777" w:rsidR="00F30EDA" w:rsidRPr="00F30EDA" w:rsidRDefault="00F30EDA" w:rsidP="00F30EDA">
      <w:pPr>
        <w:numPr>
          <w:ilvl w:val="0"/>
          <w:numId w:val="4"/>
        </w:numPr>
      </w:pPr>
      <w:r w:rsidRPr="00F30EDA">
        <w:rPr>
          <w:b/>
          <w:bCs/>
        </w:rPr>
        <w:t>Sensors &amp; Add-ons:</w:t>
      </w:r>
    </w:p>
    <w:p w14:paraId="623BDD67" w14:textId="77777777" w:rsidR="00F30EDA" w:rsidRPr="00F30EDA" w:rsidRDefault="00F30EDA" w:rsidP="00F30EDA">
      <w:pPr>
        <w:numPr>
          <w:ilvl w:val="1"/>
          <w:numId w:val="4"/>
        </w:numPr>
      </w:pPr>
      <w:r w:rsidRPr="00F30EDA">
        <w:rPr>
          <w:b/>
          <w:bCs/>
        </w:rPr>
        <w:t>High-Definition Camera:</w:t>
      </w:r>
      <w:r w:rsidRPr="00F30EDA">
        <w:t xml:space="preserve"> Approximately </w:t>
      </w:r>
      <w:r w:rsidRPr="00F30EDA">
        <w:rPr>
          <w:b/>
          <w:bCs/>
        </w:rPr>
        <w:t>$1,000</w:t>
      </w:r>
      <w:r w:rsidRPr="00F30EDA">
        <w:t xml:space="preserve"> per unit.</w:t>
      </w:r>
    </w:p>
    <w:p w14:paraId="2DA9AE48" w14:textId="77777777" w:rsidR="00F30EDA" w:rsidRPr="00F30EDA" w:rsidRDefault="00F30EDA" w:rsidP="00F30EDA">
      <w:pPr>
        <w:numPr>
          <w:ilvl w:val="1"/>
          <w:numId w:val="4"/>
        </w:numPr>
      </w:pPr>
      <w:commentRangeStart w:id="1"/>
      <w:r w:rsidRPr="00F30EDA">
        <w:rPr>
          <w:b/>
          <w:bCs/>
        </w:rPr>
        <w:t>LiDAR Sensors:</w:t>
      </w:r>
      <w:r w:rsidRPr="00F30EDA">
        <w:t xml:space="preserve"> </w:t>
      </w:r>
      <w:proofErr w:type="gramStart"/>
      <w:r w:rsidRPr="00F30EDA">
        <w:t>Typically</w:t>
      </w:r>
      <w:proofErr w:type="gramEnd"/>
      <w:r w:rsidRPr="00F30EDA">
        <w:t xml:space="preserve"> </w:t>
      </w:r>
      <w:r w:rsidRPr="00F30EDA">
        <w:rPr>
          <w:b/>
          <w:bCs/>
        </w:rPr>
        <w:t>$1,500 to $3,000</w:t>
      </w:r>
      <w:r w:rsidRPr="00F30EDA">
        <w:t xml:space="preserve"> per unit for obstacle detection and mapping.</w:t>
      </w:r>
      <w:commentRangeEnd w:id="1"/>
      <w:r>
        <w:rPr>
          <w:rStyle w:val="CommentReference"/>
        </w:rPr>
        <w:commentReference w:id="1"/>
      </w:r>
    </w:p>
    <w:p w14:paraId="618FCF47" w14:textId="77777777" w:rsidR="00F30EDA" w:rsidRPr="00F30EDA" w:rsidRDefault="00F30EDA" w:rsidP="00F30EDA">
      <w:pPr>
        <w:numPr>
          <w:ilvl w:val="1"/>
          <w:numId w:val="4"/>
        </w:numPr>
      </w:pPr>
      <w:r w:rsidRPr="00F30EDA">
        <w:rPr>
          <w:b/>
          <w:bCs/>
        </w:rPr>
        <w:t>Additional Modules (RFID, Ultrasonic):</w:t>
      </w:r>
      <w:r w:rsidRPr="00F30EDA">
        <w:t xml:space="preserve"> Can add another </w:t>
      </w:r>
      <w:r w:rsidRPr="00F30EDA">
        <w:rPr>
          <w:b/>
          <w:bCs/>
        </w:rPr>
        <w:t>$200 to $500</w:t>
      </w:r>
      <w:r w:rsidRPr="00F30EDA">
        <w:t xml:space="preserve"> per module.</w:t>
      </w:r>
    </w:p>
    <w:p w14:paraId="650FCFCD" w14:textId="77777777" w:rsidR="00F30EDA" w:rsidRPr="00F30EDA" w:rsidRDefault="00F30EDA" w:rsidP="00F30EDA">
      <w:pPr>
        <w:numPr>
          <w:ilvl w:val="1"/>
          <w:numId w:val="4"/>
        </w:numPr>
      </w:pPr>
      <w:r w:rsidRPr="00F30EDA">
        <w:rPr>
          <w:b/>
          <w:bCs/>
        </w:rPr>
        <w:t>Onboard Compute (Jetson Nano or Raspberry Pi):</w:t>
      </w:r>
      <w:r w:rsidRPr="00F30EDA">
        <w:t xml:space="preserve"> Costs between </w:t>
      </w:r>
      <w:r w:rsidRPr="00F30EDA">
        <w:rPr>
          <w:b/>
          <w:bCs/>
        </w:rPr>
        <w:t>$150 and $500</w:t>
      </w:r>
      <w:r w:rsidRPr="00F30EDA">
        <w:t>.</w:t>
      </w:r>
    </w:p>
    <w:p w14:paraId="2AA3D2BA" w14:textId="77777777" w:rsidR="00F30EDA" w:rsidRPr="00F30EDA" w:rsidRDefault="00F30EDA" w:rsidP="00F30EDA">
      <w:pPr>
        <w:numPr>
          <w:ilvl w:val="1"/>
          <w:numId w:val="4"/>
        </w:numPr>
      </w:pPr>
      <w:r w:rsidRPr="00F30EDA">
        <w:rPr>
          <w:b/>
          <w:bCs/>
        </w:rPr>
        <w:t>Total Sensor Suite:</w:t>
      </w:r>
      <w:r w:rsidRPr="00F30EDA">
        <w:t xml:space="preserve"> May add </w:t>
      </w:r>
      <w:r w:rsidRPr="00F30EDA">
        <w:rPr>
          <w:b/>
          <w:bCs/>
        </w:rPr>
        <w:t>$5,000 to $8,000</w:t>
      </w:r>
      <w:r w:rsidRPr="00F30EDA">
        <w:t xml:space="preserve"> to the base drone cost.</w:t>
      </w:r>
    </w:p>
    <w:p w14:paraId="69D7E895" w14:textId="77777777" w:rsidR="00F30EDA" w:rsidRPr="00F30EDA" w:rsidRDefault="00F30EDA" w:rsidP="00F30EDA">
      <w:pPr>
        <w:rPr>
          <w:b/>
          <w:bCs/>
        </w:rPr>
      </w:pPr>
      <w:r w:rsidRPr="00F30EDA">
        <w:rPr>
          <w:b/>
          <w:bCs/>
        </w:rPr>
        <w:t>Operational &amp; Maintenance Costs</w:t>
      </w:r>
    </w:p>
    <w:p w14:paraId="1B02931E" w14:textId="77777777" w:rsidR="00F30EDA" w:rsidRPr="00F30EDA" w:rsidRDefault="00F30EDA" w:rsidP="00F30EDA">
      <w:pPr>
        <w:numPr>
          <w:ilvl w:val="0"/>
          <w:numId w:val="5"/>
        </w:numPr>
      </w:pPr>
      <w:r w:rsidRPr="00F30EDA">
        <w:rPr>
          <w:b/>
          <w:bCs/>
        </w:rPr>
        <w:t>Operational Costs:</w:t>
      </w:r>
    </w:p>
    <w:p w14:paraId="4CD2AA75" w14:textId="77777777" w:rsidR="00F30EDA" w:rsidRPr="00F30EDA" w:rsidRDefault="00F30EDA" w:rsidP="00F30EDA">
      <w:pPr>
        <w:numPr>
          <w:ilvl w:val="1"/>
          <w:numId w:val="5"/>
        </w:numPr>
      </w:pPr>
      <w:r w:rsidRPr="00F30EDA">
        <w:rPr>
          <w:b/>
          <w:bCs/>
        </w:rPr>
        <w:t>Battery Replacements and Charging Infrastructure:</w:t>
      </w:r>
      <w:r w:rsidRPr="00F30EDA">
        <w:t xml:space="preserve"> Ongoing costs based on flight frequency.</w:t>
      </w:r>
    </w:p>
    <w:p w14:paraId="48E22C0F" w14:textId="77777777" w:rsidR="00F30EDA" w:rsidRPr="00F30EDA" w:rsidRDefault="00F30EDA" w:rsidP="00F30EDA">
      <w:pPr>
        <w:numPr>
          <w:ilvl w:val="1"/>
          <w:numId w:val="5"/>
        </w:numPr>
      </w:pPr>
      <w:r w:rsidRPr="00F30EDA">
        <w:rPr>
          <w:b/>
          <w:bCs/>
        </w:rPr>
        <w:t>Flight Hours &amp; Labor:</w:t>
      </w:r>
      <w:r w:rsidRPr="00F30EDA">
        <w:t xml:space="preserve"> Even in autonomous setups, oversight, scheduling, and occasional manual intervention (or pilot training) can add operational expenses.</w:t>
      </w:r>
    </w:p>
    <w:p w14:paraId="27C12852" w14:textId="77777777" w:rsidR="00F30EDA" w:rsidRPr="00F30EDA" w:rsidRDefault="00F30EDA" w:rsidP="00F30EDA">
      <w:pPr>
        <w:numPr>
          <w:ilvl w:val="1"/>
          <w:numId w:val="5"/>
        </w:numPr>
      </w:pPr>
      <w:r w:rsidRPr="00F30EDA">
        <w:rPr>
          <w:b/>
          <w:bCs/>
        </w:rPr>
        <w:t>Insurance &amp; Safety Protocols:</w:t>
      </w:r>
      <w:r w:rsidRPr="00F30EDA">
        <w:t xml:space="preserve"> Drones require insurance and adherence to aviation safety regulations, which can be significant depending on the region.</w:t>
      </w:r>
    </w:p>
    <w:p w14:paraId="3834A8B5" w14:textId="77777777" w:rsidR="00F30EDA" w:rsidRPr="00F30EDA" w:rsidRDefault="00F30EDA" w:rsidP="00F30EDA">
      <w:pPr>
        <w:numPr>
          <w:ilvl w:val="0"/>
          <w:numId w:val="5"/>
        </w:numPr>
      </w:pPr>
      <w:r w:rsidRPr="00F30EDA">
        <w:rPr>
          <w:b/>
          <w:bCs/>
        </w:rPr>
        <w:lastRenderedPageBreak/>
        <w:t>Maintenance:</w:t>
      </w:r>
    </w:p>
    <w:p w14:paraId="5738F634" w14:textId="77777777" w:rsidR="00F30EDA" w:rsidRPr="00F30EDA" w:rsidRDefault="00F30EDA" w:rsidP="00F30EDA">
      <w:pPr>
        <w:numPr>
          <w:ilvl w:val="1"/>
          <w:numId w:val="5"/>
        </w:numPr>
      </w:pPr>
      <w:r w:rsidRPr="00F30EDA">
        <w:t>Drones have moving parts and require regular maintenance checks, repairs, and potential firmware updates.</w:t>
      </w:r>
    </w:p>
    <w:p w14:paraId="3F4A098C" w14:textId="77777777" w:rsidR="00F30EDA" w:rsidRPr="00F30EDA" w:rsidRDefault="00F30EDA" w:rsidP="00F30EDA">
      <w:pPr>
        <w:numPr>
          <w:ilvl w:val="1"/>
          <w:numId w:val="5"/>
        </w:numPr>
      </w:pPr>
      <w:r w:rsidRPr="00F30EDA">
        <w:t xml:space="preserve">Annual maintenance contracts can be </w:t>
      </w:r>
      <w:r w:rsidRPr="00F30EDA">
        <w:rPr>
          <w:b/>
          <w:bCs/>
        </w:rPr>
        <w:t>higher</w:t>
      </w:r>
      <w:r w:rsidRPr="00F30EDA">
        <w:t xml:space="preserve"> compared to fixed systems, potentially reaching several thousand dollars per unit.</w:t>
      </w:r>
    </w:p>
    <w:p w14:paraId="165D25D7" w14:textId="77777777" w:rsidR="00F30EDA" w:rsidRPr="00F30EDA" w:rsidRDefault="00F30EDA" w:rsidP="00F30EDA">
      <w:pPr>
        <w:rPr>
          <w:b/>
          <w:bCs/>
        </w:rPr>
      </w:pPr>
      <w:r w:rsidRPr="00F30EDA">
        <w:rPr>
          <w:b/>
          <w:bCs/>
        </w:rPr>
        <w:t>Key Advantages</w:t>
      </w:r>
    </w:p>
    <w:p w14:paraId="0E8164C0" w14:textId="77777777" w:rsidR="00F30EDA" w:rsidRPr="00F30EDA" w:rsidRDefault="00F30EDA" w:rsidP="00F30EDA">
      <w:pPr>
        <w:numPr>
          <w:ilvl w:val="0"/>
          <w:numId w:val="6"/>
        </w:numPr>
      </w:pPr>
      <w:r w:rsidRPr="00F30EDA">
        <w:rPr>
          <w:b/>
          <w:bCs/>
        </w:rPr>
        <w:t>Mobility &amp; Flexibility:</w:t>
      </w:r>
    </w:p>
    <w:p w14:paraId="1502E3B5" w14:textId="77777777" w:rsidR="00F30EDA" w:rsidRPr="00F30EDA" w:rsidRDefault="00F30EDA" w:rsidP="00F30EDA">
      <w:pPr>
        <w:numPr>
          <w:ilvl w:val="1"/>
          <w:numId w:val="6"/>
        </w:numPr>
      </w:pPr>
      <w:r w:rsidRPr="00F30EDA">
        <w:t>Drones can cover large and complex environments, moving to different locations as needed.</w:t>
      </w:r>
    </w:p>
    <w:p w14:paraId="2AE654F2" w14:textId="77777777" w:rsidR="00F30EDA" w:rsidRPr="00F30EDA" w:rsidRDefault="00F30EDA" w:rsidP="00F30EDA">
      <w:pPr>
        <w:numPr>
          <w:ilvl w:val="1"/>
          <w:numId w:val="6"/>
        </w:numPr>
      </w:pPr>
      <w:r w:rsidRPr="00F30EDA">
        <w:t>They provide dynamic scanning capabilities that fixed cameras can’t match (e.g., adjusting angles, reaching high shelves).</w:t>
      </w:r>
    </w:p>
    <w:p w14:paraId="6155989C" w14:textId="77777777" w:rsidR="00F30EDA" w:rsidRPr="00F30EDA" w:rsidRDefault="00F30EDA" w:rsidP="00F30EDA">
      <w:pPr>
        <w:numPr>
          <w:ilvl w:val="0"/>
          <w:numId w:val="6"/>
        </w:numPr>
      </w:pPr>
      <w:r w:rsidRPr="00F30EDA">
        <w:rPr>
          <w:b/>
          <w:bCs/>
        </w:rPr>
        <w:t>Data Integration:</w:t>
      </w:r>
    </w:p>
    <w:p w14:paraId="2BCC8A90" w14:textId="77777777" w:rsidR="00F30EDA" w:rsidRPr="00F30EDA" w:rsidRDefault="00F30EDA" w:rsidP="00F30EDA">
      <w:pPr>
        <w:numPr>
          <w:ilvl w:val="1"/>
          <w:numId w:val="6"/>
        </w:numPr>
      </w:pPr>
      <w:r w:rsidRPr="00F30EDA">
        <w:t>A drone system can integrate not only visual data but also sensor data (e.g., LiDAR, RFID) for a richer dataset, improving inventory accuracy.</w:t>
      </w:r>
    </w:p>
    <w:p w14:paraId="60EC93BF" w14:textId="77777777" w:rsidR="00F30EDA" w:rsidRPr="00F30EDA" w:rsidRDefault="00F30EDA" w:rsidP="00F30EDA">
      <w:pPr>
        <w:numPr>
          <w:ilvl w:val="0"/>
          <w:numId w:val="6"/>
        </w:numPr>
      </w:pPr>
      <w:r w:rsidRPr="00F30EDA">
        <w:rPr>
          <w:b/>
          <w:bCs/>
        </w:rPr>
        <w:t>ROI Potential:</w:t>
      </w:r>
    </w:p>
    <w:p w14:paraId="6EECF3A1" w14:textId="77777777" w:rsidR="00F30EDA" w:rsidRPr="00F30EDA" w:rsidRDefault="00F30EDA" w:rsidP="00F30EDA">
      <w:pPr>
        <w:numPr>
          <w:ilvl w:val="1"/>
          <w:numId w:val="6"/>
        </w:numPr>
      </w:pPr>
      <w:r w:rsidRPr="00F30EDA">
        <w:t xml:space="preserve">Despite higher initial and operational costs, the efficiency gains in inventory management (reduction in </w:t>
      </w:r>
      <w:proofErr w:type="spellStart"/>
      <w:r w:rsidRPr="00F30EDA">
        <w:t>labor</w:t>
      </w:r>
      <w:proofErr w:type="spellEnd"/>
      <w:r w:rsidRPr="00F30EDA">
        <w:t>, improved accuracy) can justify the investment, especially in large-scale operations.</w:t>
      </w:r>
    </w:p>
    <w:p w14:paraId="134B6140" w14:textId="77777777" w:rsidR="00F30EDA" w:rsidRPr="00F30EDA" w:rsidRDefault="00F30EDA" w:rsidP="00F30EDA">
      <w:r w:rsidRPr="00F30EDA">
        <w:pict w14:anchorId="26E58F2E">
          <v:rect id="_x0000_i1044" style="width:0;height:1.5pt" o:hralign="center" o:hrstd="t" o:hr="t" fillcolor="#a0a0a0" stroked="f"/>
        </w:pict>
      </w:r>
    </w:p>
    <w:p w14:paraId="4DDE8E2B" w14:textId="77777777" w:rsidR="00F30EDA" w:rsidRPr="00F30EDA" w:rsidRDefault="00F30EDA" w:rsidP="00F30EDA">
      <w:pPr>
        <w:rPr>
          <w:b/>
          <w:bCs/>
        </w:rPr>
      </w:pPr>
      <w:r w:rsidRPr="00F30EDA">
        <w:rPr>
          <w:b/>
          <w:bCs/>
        </w:rPr>
        <w:t>3. Comparative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3139"/>
        <w:gridCol w:w="4089"/>
      </w:tblGrid>
      <w:tr w:rsidR="00F30EDA" w:rsidRPr="00F30EDA" w14:paraId="39E82D28" w14:textId="77777777" w:rsidTr="00F30EDA">
        <w:trPr>
          <w:tblHeader/>
          <w:tblCellSpacing w:w="15" w:type="dxa"/>
        </w:trPr>
        <w:tc>
          <w:tcPr>
            <w:tcW w:w="0" w:type="auto"/>
            <w:vAlign w:val="center"/>
            <w:hideMark/>
          </w:tcPr>
          <w:p w14:paraId="6E00F11E" w14:textId="77777777" w:rsidR="00F30EDA" w:rsidRPr="00F30EDA" w:rsidRDefault="00F30EDA" w:rsidP="00F30EDA">
            <w:pPr>
              <w:rPr>
                <w:b/>
                <w:bCs/>
              </w:rPr>
            </w:pPr>
            <w:r w:rsidRPr="00F30EDA">
              <w:rPr>
                <w:b/>
                <w:bCs/>
              </w:rPr>
              <w:t>Aspect</w:t>
            </w:r>
          </w:p>
        </w:tc>
        <w:tc>
          <w:tcPr>
            <w:tcW w:w="0" w:type="auto"/>
            <w:vAlign w:val="center"/>
            <w:hideMark/>
          </w:tcPr>
          <w:p w14:paraId="352F0283" w14:textId="77777777" w:rsidR="00F30EDA" w:rsidRPr="00F30EDA" w:rsidRDefault="00F30EDA" w:rsidP="00F30EDA">
            <w:pPr>
              <w:rPr>
                <w:b/>
                <w:bCs/>
              </w:rPr>
            </w:pPr>
            <w:r w:rsidRPr="00F30EDA">
              <w:rPr>
                <w:b/>
                <w:bCs/>
              </w:rPr>
              <w:t>Security Camera System</w:t>
            </w:r>
          </w:p>
        </w:tc>
        <w:tc>
          <w:tcPr>
            <w:tcW w:w="0" w:type="auto"/>
            <w:vAlign w:val="center"/>
            <w:hideMark/>
          </w:tcPr>
          <w:p w14:paraId="678023BE" w14:textId="77777777" w:rsidR="00F30EDA" w:rsidRPr="00F30EDA" w:rsidRDefault="00F30EDA" w:rsidP="00F30EDA">
            <w:pPr>
              <w:rPr>
                <w:b/>
                <w:bCs/>
              </w:rPr>
            </w:pPr>
            <w:r w:rsidRPr="00F30EDA">
              <w:rPr>
                <w:b/>
                <w:bCs/>
              </w:rPr>
              <w:t>Drone Camera System</w:t>
            </w:r>
          </w:p>
        </w:tc>
      </w:tr>
      <w:tr w:rsidR="00F30EDA" w:rsidRPr="00F30EDA" w14:paraId="56C885EB" w14:textId="77777777" w:rsidTr="00F30EDA">
        <w:trPr>
          <w:tblCellSpacing w:w="15" w:type="dxa"/>
        </w:trPr>
        <w:tc>
          <w:tcPr>
            <w:tcW w:w="0" w:type="auto"/>
            <w:vAlign w:val="center"/>
            <w:hideMark/>
          </w:tcPr>
          <w:p w14:paraId="1B19180C" w14:textId="77777777" w:rsidR="00F30EDA" w:rsidRPr="00F30EDA" w:rsidRDefault="00F30EDA" w:rsidP="00F30EDA">
            <w:r w:rsidRPr="00F30EDA">
              <w:rPr>
                <w:b/>
                <w:bCs/>
              </w:rPr>
              <w:t>Initial Hardware Cost</w:t>
            </w:r>
          </w:p>
        </w:tc>
        <w:tc>
          <w:tcPr>
            <w:tcW w:w="0" w:type="auto"/>
            <w:vAlign w:val="center"/>
            <w:hideMark/>
          </w:tcPr>
          <w:p w14:paraId="2CBC46E6" w14:textId="77777777" w:rsidR="00F30EDA" w:rsidRPr="00F30EDA" w:rsidRDefault="00F30EDA" w:rsidP="00F30EDA">
            <w:r w:rsidRPr="00F30EDA">
              <w:t>~$2,000–$10,000 for cameras; $5,000–$15,000 for a full system</w:t>
            </w:r>
          </w:p>
        </w:tc>
        <w:tc>
          <w:tcPr>
            <w:tcW w:w="0" w:type="auto"/>
            <w:vAlign w:val="center"/>
            <w:hideMark/>
          </w:tcPr>
          <w:p w14:paraId="4DF8A46B" w14:textId="77777777" w:rsidR="00F30EDA" w:rsidRPr="00F30EDA" w:rsidRDefault="00F30EDA" w:rsidP="00F30EDA">
            <w:del w:id="2" w:author="Unknown">
              <w:r w:rsidRPr="00F30EDA">
                <w:delText>$25,000–$33,000 per drone plus additional sensor modules (</w:delText>
              </w:r>
            </w:del>
            <w:r w:rsidRPr="00F30EDA">
              <w:t>$5,000–$8,000)</w:t>
            </w:r>
          </w:p>
        </w:tc>
      </w:tr>
      <w:tr w:rsidR="00F30EDA" w:rsidRPr="00F30EDA" w14:paraId="250B3B31" w14:textId="77777777" w:rsidTr="00F30EDA">
        <w:trPr>
          <w:tblCellSpacing w:w="15" w:type="dxa"/>
        </w:trPr>
        <w:tc>
          <w:tcPr>
            <w:tcW w:w="0" w:type="auto"/>
            <w:vAlign w:val="center"/>
            <w:hideMark/>
          </w:tcPr>
          <w:p w14:paraId="65C67B89" w14:textId="77777777" w:rsidR="00F30EDA" w:rsidRPr="00F30EDA" w:rsidRDefault="00F30EDA" w:rsidP="00F30EDA">
            <w:r w:rsidRPr="00F30EDA">
              <w:rPr>
                <w:b/>
                <w:bCs/>
              </w:rPr>
              <w:t>Installation &amp; Setup</w:t>
            </w:r>
          </w:p>
        </w:tc>
        <w:tc>
          <w:tcPr>
            <w:tcW w:w="0" w:type="auto"/>
            <w:vAlign w:val="center"/>
            <w:hideMark/>
          </w:tcPr>
          <w:p w14:paraId="0A7E1795" w14:textId="77777777" w:rsidR="00F30EDA" w:rsidRPr="00F30EDA" w:rsidRDefault="00F30EDA" w:rsidP="00F30EDA">
            <w:r w:rsidRPr="00F30EDA">
              <w:t>Fixed installation; relatively straightforward</w:t>
            </w:r>
          </w:p>
        </w:tc>
        <w:tc>
          <w:tcPr>
            <w:tcW w:w="0" w:type="auto"/>
            <w:vAlign w:val="center"/>
            <w:hideMark/>
          </w:tcPr>
          <w:p w14:paraId="225B5652" w14:textId="77777777" w:rsidR="00F30EDA" w:rsidRPr="00F30EDA" w:rsidRDefault="00F30EDA" w:rsidP="00F30EDA">
            <w:r w:rsidRPr="00F30EDA">
              <w:t>Infrastructure for drone docking/charging; regulatory compliance adds complexity</w:t>
            </w:r>
          </w:p>
        </w:tc>
      </w:tr>
      <w:tr w:rsidR="00F30EDA" w:rsidRPr="00F30EDA" w14:paraId="473735D8" w14:textId="77777777" w:rsidTr="00F30EDA">
        <w:trPr>
          <w:tblCellSpacing w:w="15" w:type="dxa"/>
        </w:trPr>
        <w:tc>
          <w:tcPr>
            <w:tcW w:w="0" w:type="auto"/>
            <w:vAlign w:val="center"/>
            <w:hideMark/>
          </w:tcPr>
          <w:p w14:paraId="3AEA9181" w14:textId="77777777" w:rsidR="00F30EDA" w:rsidRPr="00F30EDA" w:rsidRDefault="00F30EDA" w:rsidP="00F30EDA">
            <w:r w:rsidRPr="00F30EDA">
              <w:rPr>
                <w:b/>
                <w:bCs/>
              </w:rPr>
              <w:t>Maintenance Costs</w:t>
            </w:r>
          </w:p>
        </w:tc>
        <w:tc>
          <w:tcPr>
            <w:tcW w:w="0" w:type="auto"/>
            <w:vAlign w:val="center"/>
            <w:hideMark/>
          </w:tcPr>
          <w:p w14:paraId="53DCDF5F" w14:textId="77777777" w:rsidR="00F30EDA" w:rsidRPr="00F30EDA" w:rsidRDefault="00F30EDA" w:rsidP="00F30EDA">
            <w:r w:rsidRPr="00F30EDA">
              <w:t>Low; minimal moving parts</w:t>
            </w:r>
          </w:p>
        </w:tc>
        <w:tc>
          <w:tcPr>
            <w:tcW w:w="0" w:type="auto"/>
            <w:vAlign w:val="center"/>
            <w:hideMark/>
          </w:tcPr>
          <w:p w14:paraId="5B7233B9" w14:textId="77777777" w:rsidR="00F30EDA" w:rsidRPr="00F30EDA" w:rsidRDefault="00F30EDA" w:rsidP="00F30EDA">
            <w:r w:rsidRPr="00F30EDA">
              <w:t>Higher; regular maintenance, battery replacements, and repairs</w:t>
            </w:r>
          </w:p>
        </w:tc>
      </w:tr>
      <w:tr w:rsidR="00F30EDA" w:rsidRPr="00F30EDA" w14:paraId="72638464" w14:textId="77777777" w:rsidTr="00F30EDA">
        <w:trPr>
          <w:tblCellSpacing w:w="15" w:type="dxa"/>
        </w:trPr>
        <w:tc>
          <w:tcPr>
            <w:tcW w:w="0" w:type="auto"/>
            <w:vAlign w:val="center"/>
            <w:hideMark/>
          </w:tcPr>
          <w:p w14:paraId="2C19800E" w14:textId="77777777" w:rsidR="00F30EDA" w:rsidRPr="00F30EDA" w:rsidRDefault="00F30EDA" w:rsidP="00F30EDA">
            <w:r w:rsidRPr="00F30EDA">
              <w:rPr>
                <w:b/>
                <w:bCs/>
              </w:rPr>
              <w:t>Operational Flexibility</w:t>
            </w:r>
          </w:p>
        </w:tc>
        <w:tc>
          <w:tcPr>
            <w:tcW w:w="0" w:type="auto"/>
            <w:vAlign w:val="center"/>
            <w:hideMark/>
          </w:tcPr>
          <w:p w14:paraId="695251BB" w14:textId="77777777" w:rsidR="00F30EDA" w:rsidRPr="00F30EDA" w:rsidRDefault="00F30EDA" w:rsidP="00F30EDA">
            <w:r w:rsidRPr="00F30EDA">
              <w:t>24/7 fixed coverage</w:t>
            </w:r>
          </w:p>
        </w:tc>
        <w:tc>
          <w:tcPr>
            <w:tcW w:w="0" w:type="auto"/>
            <w:vAlign w:val="center"/>
            <w:hideMark/>
          </w:tcPr>
          <w:p w14:paraId="16165910" w14:textId="77777777" w:rsidR="00F30EDA" w:rsidRPr="00F30EDA" w:rsidRDefault="00F30EDA" w:rsidP="00F30EDA">
            <w:r w:rsidRPr="00F30EDA">
              <w:t>Mobile; can dynamically adjust coverage and scanning angles</w:t>
            </w:r>
          </w:p>
        </w:tc>
      </w:tr>
      <w:tr w:rsidR="00F30EDA" w:rsidRPr="00F30EDA" w14:paraId="74C296B9" w14:textId="77777777" w:rsidTr="00F30EDA">
        <w:trPr>
          <w:tblCellSpacing w:w="15" w:type="dxa"/>
        </w:trPr>
        <w:tc>
          <w:tcPr>
            <w:tcW w:w="0" w:type="auto"/>
            <w:vAlign w:val="center"/>
            <w:hideMark/>
          </w:tcPr>
          <w:p w14:paraId="6EDAD867" w14:textId="77777777" w:rsidR="00F30EDA" w:rsidRPr="00F30EDA" w:rsidRDefault="00F30EDA" w:rsidP="00F30EDA">
            <w:r w:rsidRPr="00F30EDA">
              <w:rPr>
                <w:b/>
                <w:bCs/>
              </w:rPr>
              <w:lastRenderedPageBreak/>
              <w:t>Best Use Case</w:t>
            </w:r>
          </w:p>
        </w:tc>
        <w:tc>
          <w:tcPr>
            <w:tcW w:w="0" w:type="auto"/>
            <w:vAlign w:val="center"/>
            <w:hideMark/>
          </w:tcPr>
          <w:p w14:paraId="5CACCCCB" w14:textId="77777777" w:rsidR="00F30EDA" w:rsidRPr="00F30EDA" w:rsidRDefault="00F30EDA" w:rsidP="00F30EDA">
            <w:r w:rsidRPr="00F30EDA">
              <w:t>Continuous surveillance and monitoring</w:t>
            </w:r>
          </w:p>
        </w:tc>
        <w:tc>
          <w:tcPr>
            <w:tcW w:w="0" w:type="auto"/>
            <w:vAlign w:val="center"/>
            <w:hideMark/>
          </w:tcPr>
          <w:p w14:paraId="6C397ECE" w14:textId="77777777" w:rsidR="00F30EDA" w:rsidRPr="00F30EDA" w:rsidRDefault="00F30EDA" w:rsidP="00F30EDA">
            <w:r w:rsidRPr="00F30EDA">
              <w:t>Dynamic inventory scanning, large area coverage, and flexible data capture</w:t>
            </w:r>
          </w:p>
        </w:tc>
      </w:tr>
      <w:tr w:rsidR="00F30EDA" w:rsidRPr="00F30EDA" w14:paraId="5629CC46" w14:textId="77777777" w:rsidTr="00F30EDA">
        <w:trPr>
          <w:tblCellSpacing w:w="15" w:type="dxa"/>
        </w:trPr>
        <w:tc>
          <w:tcPr>
            <w:tcW w:w="0" w:type="auto"/>
            <w:vAlign w:val="center"/>
            <w:hideMark/>
          </w:tcPr>
          <w:p w14:paraId="681D3B01" w14:textId="77777777" w:rsidR="00F30EDA" w:rsidRPr="00F30EDA" w:rsidRDefault="00F30EDA" w:rsidP="00F30EDA">
            <w:r w:rsidRPr="00F30EDA">
              <w:rPr>
                <w:b/>
                <w:bCs/>
              </w:rPr>
              <w:t>ROI Factors</w:t>
            </w:r>
          </w:p>
        </w:tc>
        <w:tc>
          <w:tcPr>
            <w:tcW w:w="0" w:type="auto"/>
            <w:vAlign w:val="center"/>
            <w:hideMark/>
          </w:tcPr>
          <w:p w14:paraId="446D82AF" w14:textId="77777777" w:rsidR="00F30EDA" w:rsidRPr="00F30EDA" w:rsidRDefault="00F30EDA" w:rsidP="00F30EDA">
            <w:r w:rsidRPr="00F30EDA">
              <w:t>Lower initial investment, lower operating costs</w:t>
            </w:r>
          </w:p>
        </w:tc>
        <w:tc>
          <w:tcPr>
            <w:tcW w:w="0" w:type="auto"/>
            <w:vAlign w:val="center"/>
            <w:hideMark/>
          </w:tcPr>
          <w:p w14:paraId="383B4DF0" w14:textId="77777777" w:rsidR="00F30EDA" w:rsidRPr="00F30EDA" w:rsidRDefault="00F30EDA" w:rsidP="00F30EDA">
            <w:r w:rsidRPr="00F30EDA">
              <w:t xml:space="preserve">Higher initial cost; potential savings from reduced manual </w:t>
            </w:r>
            <w:proofErr w:type="spellStart"/>
            <w:r w:rsidRPr="00F30EDA">
              <w:t>labor</w:t>
            </w:r>
            <w:proofErr w:type="spellEnd"/>
            <w:r w:rsidRPr="00F30EDA">
              <w:t xml:space="preserve"> and improved accuracy</w:t>
            </w:r>
          </w:p>
        </w:tc>
      </w:tr>
    </w:tbl>
    <w:p w14:paraId="1C8E7C56" w14:textId="77777777" w:rsidR="00F30EDA" w:rsidRPr="00F30EDA" w:rsidRDefault="00F30EDA" w:rsidP="00F30EDA">
      <w:r w:rsidRPr="00F30EDA">
        <w:pict w14:anchorId="4FB2ABDB">
          <v:rect id="_x0000_i1045" style="width:0;height:1.5pt" o:hralign="center" o:hrstd="t" o:hr="t" fillcolor="#a0a0a0" stroked="f"/>
        </w:pict>
      </w:r>
    </w:p>
    <w:p w14:paraId="2144C018" w14:textId="77777777" w:rsidR="00F30EDA" w:rsidRPr="00F30EDA" w:rsidRDefault="00F30EDA" w:rsidP="00F30EDA">
      <w:pPr>
        <w:rPr>
          <w:b/>
          <w:bCs/>
        </w:rPr>
      </w:pPr>
      <w:r w:rsidRPr="00F30EDA">
        <w:rPr>
          <w:b/>
          <w:bCs/>
        </w:rPr>
        <w:t>Conclusion</w:t>
      </w:r>
    </w:p>
    <w:p w14:paraId="658A0BD1" w14:textId="77777777" w:rsidR="00F30EDA" w:rsidRPr="00F30EDA" w:rsidRDefault="00F30EDA" w:rsidP="00F30EDA">
      <w:pPr>
        <w:numPr>
          <w:ilvl w:val="0"/>
          <w:numId w:val="7"/>
        </w:numPr>
      </w:pPr>
      <w:r w:rsidRPr="00F30EDA">
        <w:rPr>
          <w:b/>
          <w:bCs/>
        </w:rPr>
        <w:t>Security Camera Systems</w:t>
      </w:r>
      <w:r w:rsidRPr="00F30EDA">
        <w:t xml:space="preserve"> are generally more cost-effective for continuous, static surveillance with lower upfront and maintenance costs. They are ideal for fixed monitoring of defined areas.</w:t>
      </w:r>
    </w:p>
    <w:p w14:paraId="7BF44C7B" w14:textId="77777777" w:rsidR="00F30EDA" w:rsidRPr="00F30EDA" w:rsidRDefault="00F30EDA" w:rsidP="00F30EDA">
      <w:pPr>
        <w:numPr>
          <w:ilvl w:val="0"/>
          <w:numId w:val="7"/>
        </w:numPr>
      </w:pPr>
      <w:r w:rsidRPr="00F30EDA">
        <w:rPr>
          <w:b/>
          <w:bCs/>
        </w:rPr>
        <w:t>Drone Camera Systems</w:t>
      </w:r>
      <w:r w:rsidRPr="00F30EDA">
        <w:t xml:space="preserve"> involve a higher initial investment and more complex operational costs but offer significant flexibility and enhanced data capture capabilities. They are particularly suited for environments like large warehouses where dynamic scanning and precise inventory management can lead to substantial </w:t>
      </w:r>
      <w:proofErr w:type="spellStart"/>
      <w:r w:rsidRPr="00F30EDA">
        <w:t>labor</w:t>
      </w:r>
      <w:proofErr w:type="spellEnd"/>
      <w:r w:rsidRPr="00F30EDA">
        <w:t xml:space="preserve"> and error-reduction benefits.</w:t>
      </w:r>
    </w:p>
    <w:p w14:paraId="6626F8AD" w14:textId="77777777" w:rsidR="00F30EDA" w:rsidRPr="00F30EDA" w:rsidRDefault="00F30EDA" w:rsidP="00F30EDA">
      <w:r w:rsidRPr="00F30EDA">
        <w:t>The choice between these systems should be driven by the specific needs of the operation. For applications where dynamic and high-coverage inventory scanning is critical, the drone system’s benefits may outweigh the higher costs. Conversely, for general surveillance with fixed viewpoints, a security camera system might be more appropriate.</w:t>
      </w:r>
    </w:p>
    <w:p w14:paraId="42F23670" w14:textId="001EF791" w:rsidR="00F30EDA" w:rsidRDefault="00F30EDA"/>
    <w:sectPr w:rsidR="00F30E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EEL DESAI" w:date="2025-04-07T12:45:00Z" w:initials="ND">
    <w:p w14:paraId="6EFE4240" w14:textId="77777777" w:rsidR="00F30EDA" w:rsidRDefault="00F30EDA" w:rsidP="00F30EDA">
      <w:pPr>
        <w:pStyle w:val="CommentText"/>
      </w:pPr>
      <w:r>
        <w:rPr>
          <w:rStyle w:val="CommentReference"/>
        </w:rPr>
        <w:annotationRef/>
      </w:r>
      <w:r>
        <w:t>Why?</w:t>
      </w:r>
    </w:p>
  </w:comment>
  <w:comment w:id="1" w:author="NEEL DESAI" w:date="2025-04-07T12:46:00Z" w:initials="ND">
    <w:p w14:paraId="455B4AEF" w14:textId="77777777" w:rsidR="00F30EDA" w:rsidRDefault="00F30EDA" w:rsidP="00F30EDA">
      <w:pPr>
        <w:pStyle w:val="CommentTex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E4240" w15:done="0"/>
  <w15:commentEx w15:paraId="455B4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94B167" w16cex:dateUtc="2025-04-07T16:45:00Z"/>
  <w16cex:commentExtensible w16cex:durableId="02DC756E" w16cex:dateUtc="2025-04-0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E4240" w16cid:durableId="1E94B167"/>
  <w16cid:commentId w16cid:paraId="455B4AEF" w16cid:durableId="02DC75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3C93"/>
    <w:multiLevelType w:val="multilevel"/>
    <w:tmpl w:val="3B14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76A7C"/>
    <w:multiLevelType w:val="multilevel"/>
    <w:tmpl w:val="B090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004C4"/>
    <w:multiLevelType w:val="multilevel"/>
    <w:tmpl w:val="F70E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E16"/>
    <w:multiLevelType w:val="multilevel"/>
    <w:tmpl w:val="E8E2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D5DE4"/>
    <w:multiLevelType w:val="multilevel"/>
    <w:tmpl w:val="9A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977AE"/>
    <w:multiLevelType w:val="multilevel"/>
    <w:tmpl w:val="5DCE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22C38"/>
    <w:multiLevelType w:val="multilevel"/>
    <w:tmpl w:val="25E8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223914">
    <w:abstractNumId w:val="2"/>
  </w:num>
  <w:num w:numId="2" w16cid:durableId="1946498561">
    <w:abstractNumId w:val="3"/>
  </w:num>
  <w:num w:numId="3" w16cid:durableId="484977982">
    <w:abstractNumId w:val="6"/>
  </w:num>
  <w:num w:numId="4" w16cid:durableId="1883713630">
    <w:abstractNumId w:val="5"/>
  </w:num>
  <w:num w:numId="5" w16cid:durableId="147865356">
    <w:abstractNumId w:val="1"/>
  </w:num>
  <w:num w:numId="6" w16cid:durableId="2132434036">
    <w:abstractNumId w:val="0"/>
  </w:num>
  <w:num w:numId="7" w16cid:durableId="12648038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EEL DESAI">
    <w15:presenceInfo w15:providerId="Windows Live" w15:userId="fab4f4ae82023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DA"/>
    <w:rsid w:val="00274A79"/>
    <w:rsid w:val="00F30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080B"/>
  <w15:chartTrackingRefBased/>
  <w15:docId w15:val="{C18E3C7F-7B2B-47ED-A047-F0C790BD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EDA"/>
    <w:rPr>
      <w:rFonts w:eastAsiaTheme="majorEastAsia" w:cstheme="majorBidi"/>
      <w:color w:val="272727" w:themeColor="text1" w:themeTint="D8"/>
    </w:rPr>
  </w:style>
  <w:style w:type="paragraph" w:styleId="Title">
    <w:name w:val="Title"/>
    <w:basedOn w:val="Normal"/>
    <w:next w:val="Normal"/>
    <w:link w:val="TitleChar"/>
    <w:uiPriority w:val="10"/>
    <w:qFormat/>
    <w:rsid w:val="00F30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EDA"/>
    <w:pPr>
      <w:spacing w:before="160"/>
      <w:jc w:val="center"/>
    </w:pPr>
    <w:rPr>
      <w:i/>
      <w:iCs/>
      <w:color w:val="404040" w:themeColor="text1" w:themeTint="BF"/>
    </w:rPr>
  </w:style>
  <w:style w:type="character" w:customStyle="1" w:styleId="QuoteChar">
    <w:name w:val="Quote Char"/>
    <w:basedOn w:val="DefaultParagraphFont"/>
    <w:link w:val="Quote"/>
    <w:uiPriority w:val="29"/>
    <w:rsid w:val="00F30EDA"/>
    <w:rPr>
      <w:i/>
      <w:iCs/>
      <w:color w:val="404040" w:themeColor="text1" w:themeTint="BF"/>
    </w:rPr>
  </w:style>
  <w:style w:type="paragraph" w:styleId="ListParagraph">
    <w:name w:val="List Paragraph"/>
    <w:basedOn w:val="Normal"/>
    <w:uiPriority w:val="34"/>
    <w:qFormat/>
    <w:rsid w:val="00F30EDA"/>
    <w:pPr>
      <w:ind w:left="720"/>
      <w:contextualSpacing/>
    </w:pPr>
  </w:style>
  <w:style w:type="character" w:styleId="IntenseEmphasis">
    <w:name w:val="Intense Emphasis"/>
    <w:basedOn w:val="DefaultParagraphFont"/>
    <w:uiPriority w:val="21"/>
    <w:qFormat/>
    <w:rsid w:val="00F30EDA"/>
    <w:rPr>
      <w:i/>
      <w:iCs/>
      <w:color w:val="0F4761" w:themeColor="accent1" w:themeShade="BF"/>
    </w:rPr>
  </w:style>
  <w:style w:type="paragraph" w:styleId="IntenseQuote">
    <w:name w:val="Intense Quote"/>
    <w:basedOn w:val="Normal"/>
    <w:next w:val="Normal"/>
    <w:link w:val="IntenseQuoteChar"/>
    <w:uiPriority w:val="30"/>
    <w:qFormat/>
    <w:rsid w:val="00F30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EDA"/>
    <w:rPr>
      <w:i/>
      <w:iCs/>
      <w:color w:val="0F4761" w:themeColor="accent1" w:themeShade="BF"/>
    </w:rPr>
  </w:style>
  <w:style w:type="character" w:styleId="IntenseReference">
    <w:name w:val="Intense Reference"/>
    <w:basedOn w:val="DefaultParagraphFont"/>
    <w:uiPriority w:val="32"/>
    <w:qFormat/>
    <w:rsid w:val="00F30EDA"/>
    <w:rPr>
      <w:b/>
      <w:bCs/>
      <w:smallCaps/>
      <w:color w:val="0F4761" w:themeColor="accent1" w:themeShade="BF"/>
      <w:spacing w:val="5"/>
    </w:rPr>
  </w:style>
  <w:style w:type="character" w:styleId="CommentReference">
    <w:name w:val="annotation reference"/>
    <w:basedOn w:val="DefaultParagraphFont"/>
    <w:uiPriority w:val="99"/>
    <w:semiHidden/>
    <w:unhideWhenUsed/>
    <w:rsid w:val="00F30EDA"/>
    <w:rPr>
      <w:sz w:val="16"/>
      <w:szCs w:val="16"/>
    </w:rPr>
  </w:style>
  <w:style w:type="paragraph" w:styleId="CommentText">
    <w:name w:val="annotation text"/>
    <w:basedOn w:val="Normal"/>
    <w:link w:val="CommentTextChar"/>
    <w:uiPriority w:val="99"/>
    <w:unhideWhenUsed/>
    <w:rsid w:val="00F30EDA"/>
    <w:pPr>
      <w:spacing w:line="240" w:lineRule="auto"/>
    </w:pPr>
    <w:rPr>
      <w:sz w:val="20"/>
      <w:szCs w:val="20"/>
    </w:rPr>
  </w:style>
  <w:style w:type="character" w:customStyle="1" w:styleId="CommentTextChar">
    <w:name w:val="Comment Text Char"/>
    <w:basedOn w:val="DefaultParagraphFont"/>
    <w:link w:val="CommentText"/>
    <w:uiPriority w:val="99"/>
    <w:rsid w:val="00F30EDA"/>
    <w:rPr>
      <w:sz w:val="20"/>
      <w:szCs w:val="20"/>
    </w:rPr>
  </w:style>
  <w:style w:type="paragraph" w:styleId="CommentSubject">
    <w:name w:val="annotation subject"/>
    <w:basedOn w:val="CommentText"/>
    <w:next w:val="CommentText"/>
    <w:link w:val="CommentSubjectChar"/>
    <w:uiPriority w:val="99"/>
    <w:semiHidden/>
    <w:unhideWhenUsed/>
    <w:rsid w:val="00F30EDA"/>
    <w:rPr>
      <w:b/>
      <w:bCs/>
    </w:rPr>
  </w:style>
  <w:style w:type="character" w:customStyle="1" w:styleId="CommentSubjectChar">
    <w:name w:val="Comment Subject Char"/>
    <w:basedOn w:val="CommentTextChar"/>
    <w:link w:val="CommentSubject"/>
    <w:uiPriority w:val="99"/>
    <w:semiHidden/>
    <w:rsid w:val="00F30E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30573">
      <w:bodyDiv w:val="1"/>
      <w:marLeft w:val="0"/>
      <w:marRight w:val="0"/>
      <w:marTop w:val="0"/>
      <w:marBottom w:val="0"/>
      <w:divBdr>
        <w:top w:val="none" w:sz="0" w:space="0" w:color="auto"/>
        <w:left w:val="none" w:sz="0" w:space="0" w:color="auto"/>
        <w:bottom w:val="none" w:sz="0" w:space="0" w:color="auto"/>
        <w:right w:val="none" w:sz="0" w:space="0" w:color="auto"/>
      </w:divBdr>
      <w:divsChild>
        <w:div w:id="1212382482">
          <w:marLeft w:val="0"/>
          <w:marRight w:val="0"/>
          <w:marTop w:val="0"/>
          <w:marBottom w:val="0"/>
          <w:divBdr>
            <w:top w:val="none" w:sz="0" w:space="0" w:color="auto"/>
            <w:left w:val="none" w:sz="0" w:space="0" w:color="auto"/>
            <w:bottom w:val="none" w:sz="0" w:space="0" w:color="auto"/>
            <w:right w:val="none" w:sz="0" w:space="0" w:color="auto"/>
          </w:divBdr>
        </w:div>
      </w:divsChild>
    </w:div>
    <w:div w:id="2130396335">
      <w:bodyDiv w:val="1"/>
      <w:marLeft w:val="0"/>
      <w:marRight w:val="0"/>
      <w:marTop w:val="0"/>
      <w:marBottom w:val="0"/>
      <w:divBdr>
        <w:top w:val="none" w:sz="0" w:space="0" w:color="auto"/>
        <w:left w:val="none" w:sz="0" w:space="0" w:color="auto"/>
        <w:bottom w:val="none" w:sz="0" w:space="0" w:color="auto"/>
        <w:right w:val="none" w:sz="0" w:space="0" w:color="auto"/>
      </w:divBdr>
      <w:divsChild>
        <w:div w:id="32343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DESAI</dc:creator>
  <cp:keywords/>
  <dc:description/>
  <cp:lastModifiedBy>NEEL DESAI</cp:lastModifiedBy>
  <cp:revision>1</cp:revision>
  <dcterms:created xsi:type="dcterms:W3CDTF">2025-04-07T16:44:00Z</dcterms:created>
  <dcterms:modified xsi:type="dcterms:W3CDTF">2025-04-07T17:04:00Z</dcterms:modified>
</cp:coreProperties>
</file>